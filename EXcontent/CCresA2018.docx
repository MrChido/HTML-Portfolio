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6B9E10AF" w:rsid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4BD36243" w:rsid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 who can also lead group projects. I have strong attention to detail and I take my time to get things done right the first time, every time. I am looking for an opportunity to use my passion for technology to help my company be successful.</w:t>
      </w:r>
    </w:p>
    <w:p w14:paraId="076D938A" w14:textId="060A2FB1" w:rsidR="00381D9B" w:rsidRDefault="00381D9B" w:rsidP="00381D9B">
      <w:pPr>
        <w:spacing w:after="120" w:line="240" w:lineRule="auto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</w:rPr>
      </w:pPr>
      <w:r>
        <w:rPr>
          <w:rFonts w:eastAsia="Times New Roman" w:cstheme="minorHAnsi"/>
          <w:b/>
          <w:color w:val="000000"/>
          <w:kern w:val="36"/>
          <w:sz w:val="28"/>
          <w:szCs w:val="28"/>
        </w:rPr>
        <w:t>Electronic Resume</w:t>
      </w:r>
    </w:p>
    <w:p w14:paraId="1DA68A92" w14:textId="00E1AC54" w:rsidR="00381D9B" w:rsidRPr="00381D9B" w:rsidRDefault="00381D9B" w:rsidP="00381D9B">
      <w:pPr>
        <w:spacing w:after="240" w:line="240" w:lineRule="auto"/>
        <w:outlineLvl w:val="0"/>
        <w:rPr>
          <w:rStyle w:val="Hyperlink"/>
          <w:rFonts w:eastAsia="Times New Roman" w:cstheme="minorHAnsi"/>
          <w:bCs/>
          <w:sz w:val="28"/>
          <w:szCs w:val="28"/>
        </w:rPr>
      </w:pPr>
      <w:r w:rsidRPr="00381D9B">
        <w:rPr>
          <w:rStyle w:val="Hyperlink"/>
          <w:rFonts w:eastAsia="Times New Roman" w:cstheme="minorHAnsi"/>
          <w:bCs/>
          <w:sz w:val="28"/>
          <w:szCs w:val="28"/>
        </w:rPr>
        <w:t>https://</w:t>
      </w:r>
      <w:ins w:id="0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mrchido.</w:t>
        </w:r>
      </w:ins>
      <w:r w:rsidRPr="00381D9B">
        <w:rPr>
          <w:rStyle w:val="Hyperlink"/>
          <w:rFonts w:eastAsia="Times New Roman" w:cstheme="minorHAnsi"/>
          <w:bCs/>
          <w:sz w:val="28"/>
          <w:szCs w:val="28"/>
        </w:rPr>
        <w:t>github.</w:t>
      </w:r>
      <w:ins w:id="1" w:author="Caleb Campbell" w:date="2018-08-04T07:08:00Z">
        <w:r w:rsidRPr="00381D9B">
          <w:rPr>
            <w:rStyle w:val="Hyperlink"/>
            <w:rFonts w:eastAsia="Times New Roman" w:cstheme="minorHAnsi"/>
            <w:bCs/>
            <w:sz w:val="28"/>
            <w:szCs w:val="28"/>
          </w:rPr>
          <w:t>io/</w:t>
        </w:r>
      </w:ins>
      <w:r w:rsidR="00C23CF9">
        <w:rPr>
          <w:rStyle w:val="Hyperlink"/>
          <w:rFonts w:eastAsia="Times New Roman" w:cstheme="minorHAnsi"/>
          <w:bCs/>
          <w:sz w:val="28"/>
          <w:szCs w:val="28"/>
        </w:rPr>
        <w:t>HTML-Portfolio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  <w:bookmarkStart w:id="2" w:name="_GoBack"/>
      <w:bookmarkEnd w:id="2"/>
    </w:p>
    <w:p w14:paraId="79AF7E60" w14:textId="4BD3F29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07215A19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</w:t>
      </w:r>
      <w:r w:rsidR="00381D9B">
        <w:rPr>
          <w:rFonts w:ascii="Calibri" w:hAnsi="Calibri" w:cs="Calibri"/>
          <w:color w:val="000000"/>
          <w:kern w:val="36"/>
          <w:szCs w:val="22"/>
        </w:rPr>
        <w:t>-- Earned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3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0801278C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</w:t>
      </w:r>
      <w:r w:rsidR="007351D9">
        <w:rPr>
          <w:rFonts w:ascii="Calibri" w:hAnsi="Calibri" w:cs="Calibri"/>
          <w:color w:val="000000"/>
          <w:kern w:val="36"/>
          <w:szCs w:val="22"/>
        </w:rPr>
        <w:t>HTML</w:t>
      </w:r>
      <w:r w:rsidRPr="00A94527">
        <w:rPr>
          <w:rFonts w:ascii="Calibri" w:hAnsi="Calibri" w:cs="Calibri"/>
          <w:color w:val="000000"/>
          <w:kern w:val="36"/>
          <w:szCs w:val="22"/>
        </w:rPr>
        <w:t>)</w:t>
      </w:r>
      <w:r w:rsidR="007351D9">
        <w:rPr>
          <w:rFonts w:ascii="Calibri" w:hAnsi="Calibri" w:cs="Calibri"/>
          <w:color w:val="000000"/>
          <w:kern w:val="36"/>
          <w:szCs w:val="22"/>
        </w:rPr>
        <w:t>, then used React Native to replicate it into a mobile-friendly version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3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27CD6A3B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  <w:r w:rsidR="000512AC">
        <w:rPr>
          <w:rFonts w:ascii="Calibri" w:hAnsi="Calibri" w:cs="Calibri"/>
          <w:color w:val="000000"/>
          <w:kern w:val="36"/>
          <w:szCs w:val="22"/>
        </w:rPr>
        <w:t xml:space="preserve"> -- Earned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 xml:space="preserve">e; driver check-in / check-out duties and lead-type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leb Campbell">
    <w15:presenceInfo w15:providerId="Windows Live" w15:userId="4498fa3873ed52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0512AC"/>
    <w:rsid w:val="002A2E5F"/>
    <w:rsid w:val="00381D9B"/>
    <w:rsid w:val="004635A2"/>
    <w:rsid w:val="004C7DDE"/>
    <w:rsid w:val="007063E9"/>
    <w:rsid w:val="007351D9"/>
    <w:rsid w:val="00902E02"/>
    <w:rsid w:val="00991383"/>
    <w:rsid w:val="00BC60B9"/>
    <w:rsid w:val="00C23CF9"/>
    <w:rsid w:val="00E2447F"/>
    <w:rsid w:val="00F449D3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  <w:style w:type="paragraph" w:styleId="Revision">
    <w:name w:val="Revision"/>
    <w:hidden/>
    <w:uiPriority w:val="99"/>
    <w:semiHidden/>
    <w:rsid w:val="0099138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1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Caleb Campbell</cp:lastModifiedBy>
  <cp:revision>3</cp:revision>
  <dcterms:created xsi:type="dcterms:W3CDTF">2018-08-21T10:33:00Z</dcterms:created>
  <dcterms:modified xsi:type="dcterms:W3CDTF">2018-09-03T12:37:00Z</dcterms:modified>
</cp:coreProperties>
</file>