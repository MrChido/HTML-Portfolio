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3AE6" w14:textId="5630A108" w:rsidR="00902E02" w:rsidRPr="001B1D19" w:rsidRDefault="00902E02" w:rsidP="00902E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36"/>
          <w:szCs w:val="32"/>
        </w:rPr>
        <w:t>CALEB CAMPBELL</w:t>
      </w:r>
    </w:p>
    <w:p w14:paraId="3E73306B" w14:textId="77777777" w:rsidR="00902E02" w:rsidRPr="00902E02" w:rsidRDefault="00902E02" w:rsidP="00902E02">
      <w:pPr>
        <w:spacing w:after="240" w:line="240" w:lineRule="auto"/>
        <w:jc w:val="center"/>
        <w:outlineLvl w:val="0"/>
        <w:rPr>
          <w:rStyle w:val="Hyperlink"/>
          <w:rFonts w:eastAsia="Times New Roman" w:cstheme="minorHAnsi"/>
          <w:bCs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3930 N. Denver Avenue, Kansas City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64117  |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B1D19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B1D19">
        <w:rPr>
          <w:rFonts w:eastAsia="Times New Roman" w:cstheme="minorHAnsi"/>
          <w:bCs/>
          <w:color w:val="000000"/>
          <w:sz w:val="24"/>
          <w:szCs w:val="24"/>
        </w:rPr>
        <w:t xml:space="preserve">(816) </w:t>
      </w:r>
      <w:r>
        <w:rPr>
          <w:rFonts w:eastAsia="Times New Roman" w:cstheme="minorHAnsi"/>
          <w:bCs/>
          <w:color w:val="000000"/>
          <w:sz w:val="24"/>
          <w:szCs w:val="24"/>
        </w:rPr>
        <w:t>825-0285</w:t>
      </w:r>
      <w:r w:rsidRPr="001B1D19">
        <w:rPr>
          <w:rFonts w:eastAsia="Times New Roman" w:cstheme="minorHAnsi"/>
          <w:bCs/>
          <w:color w:val="000000"/>
          <w:sz w:val="24"/>
          <w:szCs w:val="24"/>
        </w:rPr>
        <w:t xml:space="preserve"> | </w:t>
      </w:r>
      <w:hyperlink r:id="rId5" w:history="1">
        <w:r w:rsidRPr="00902E02">
          <w:rPr>
            <w:rStyle w:val="Hyperlink"/>
            <w:rFonts w:eastAsia="Times New Roman" w:cstheme="minorHAnsi"/>
            <w:bCs/>
            <w:sz w:val="24"/>
            <w:szCs w:val="24"/>
          </w:rPr>
          <w:t>Savershot685@gmail.com</w:t>
        </w:r>
      </w:hyperlink>
    </w:p>
    <w:p w14:paraId="6DB9FC5D" w14:textId="77777777" w:rsidR="00902E02" w:rsidRPr="001B1D19" w:rsidRDefault="00902E02" w:rsidP="00902E02">
      <w:pPr>
        <w:spacing w:after="120" w:line="240" w:lineRule="auto"/>
        <w:ind w:left="-15" w:hanging="14"/>
        <w:rPr>
          <w:rFonts w:eastAsia="Times New Roman" w:cstheme="minorHAnsi"/>
          <w:b/>
          <w:bCs/>
          <w:kern w:val="36"/>
          <w:sz w:val="28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8"/>
          <w:szCs w:val="24"/>
        </w:rPr>
        <w:t xml:space="preserve">PROFESSIONAL </w:t>
      </w:r>
      <w:r w:rsidRPr="001B1D19">
        <w:rPr>
          <w:rFonts w:eastAsia="Times New Roman" w:cstheme="minorHAnsi"/>
          <w:b/>
          <w:bCs/>
          <w:color w:val="000000"/>
          <w:kern w:val="36"/>
          <w:sz w:val="28"/>
          <w:szCs w:val="24"/>
        </w:rPr>
        <w:t>SUMMARY</w:t>
      </w:r>
    </w:p>
    <w:p w14:paraId="75D9961C" w14:textId="77777777" w:rsidR="00902E02" w:rsidRPr="00902E02" w:rsidRDefault="00902E02" w:rsidP="00902E02">
      <w:pPr>
        <w:spacing w:after="120" w:line="240" w:lineRule="auto"/>
        <w:ind w:left="-15" w:hanging="14"/>
        <w:outlineLvl w:val="0"/>
        <w:rPr>
          <w:rFonts w:eastAsia="Times New Roman" w:cstheme="minorHAnsi"/>
          <w:color w:val="000000"/>
          <w:kern w:val="36"/>
          <w:sz w:val="24"/>
        </w:rPr>
      </w:pPr>
      <w:r w:rsidRPr="00902E02">
        <w:rPr>
          <w:rFonts w:eastAsia="Times New Roman" w:cstheme="minorHAnsi"/>
          <w:color w:val="000000"/>
          <w:kern w:val="36"/>
          <w:sz w:val="24"/>
        </w:rPr>
        <w:t>Proficient in computers and computer applications, I am an adaptable, trainable, team player</w:t>
      </w:r>
      <w:r w:rsidRPr="00902E02">
        <w:rPr>
          <w:rFonts w:eastAsia="Times New Roman" w:cstheme="minorHAnsi"/>
          <w:color w:val="000000"/>
          <w:kern w:val="36"/>
          <w:sz w:val="24"/>
        </w:rPr>
        <w:t xml:space="preserve"> </w:t>
      </w:r>
      <w:r w:rsidRPr="00902E02">
        <w:rPr>
          <w:rFonts w:eastAsia="Times New Roman" w:cstheme="minorHAnsi"/>
          <w:color w:val="000000"/>
          <w:kern w:val="36"/>
          <w:sz w:val="24"/>
        </w:rPr>
        <w:t>who can also lead group projects. I have strong</w:t>
      </w:r>
      <w:r w:rsidRPr="00902E02">
        <w:rPr>
          <w:rFonts w:eastAsia="Times New Roman" w:cstheme="minorHAnsi"/>
          <w:color w:val="000000"/>
          <w:kern w:val="36"/>
          <w:sz w:val="24"/>
        </w:rPr>
        <w:t xml:space="preserve"> </w:t>
      </w:r>
      <w:r w:rsidRPr="00902E02">
        <w:rPr>
          <w:rFonts w:eastAsia="Times New Roman" w:cstheme="minorHAnsi"/>
          <w:color w:val="000000"/>
          <w:kern w:val="36"/>
          <w:sz w:val="24"/>
        </w:rPr>
        <w:t>attention to detail and I take my time to get things done right the first time, every time. I am looking for an opportunity to use my passion for technology to help my company be successful.</w:t>
      </w:r>
    </w:p>
    <w:p w14:paraId="7130D6DB" w14:textId="77777777" w:rsidR="00902E02" w:rsidRPr="001B1D19" w:rsidRDefault="00902E02" w:rsidP="00902E02">
      <w:pPr>
        <w:spacing w:after="12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 w:rsidRPr="00A94527"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SKILLS</w:t>
      </w:r>
    </w:p>
    <w:p w14:paraId="79AF7E60" w14:textId="1C0C7B6E" w:rsidR="00902E02" w:rsidRPr="00A94527" w:rsidRDefault="00902E02" w:rsidP="00902E02">
      <w:pPr>
        <w:pStyle w:val="NormalWeb"/>
        <w:spacing w:before="0" w:beforeAutospacing="0" w:after="120" w:afterAutospacing="0"/>
        <w:ind w:right="302"/>
        <w:rPr>
          <w:rFonts w:asciiTheme="minorHAnsi" w:hAnsiTheme="minorHAnsi" w:cstheme="minorHAnsi"/>
          <w:color w:val="000000"/>
          <w:kern w:val="36"/>
          <w:szCs w:val="22"/>
        </w:rPr>
      </w:pPr>
      <w:r w:rsidRPr="00A94527">
        <w:rPr>
          <w:rFonts w:asciiTheme="minorHAnsi" w:hAnsiTheme="minorHAnsi" w:cstheme="minorHAnsi"/>
          <w:color w:val="000000"/>
          <w:kern w:val="36"/>
          <w:szCs w:val="22"/>
        </w:rPr>
        <w:t>HTML, CSS, JavaScript, React Native, Object-oriented Programming, Node.js, NPM, Command Line, Git, Microsoft Office</w:t>
      </w:r>
      <w:r>
        <w:rPr>
          <w:rFonts w:asciiTheme="minorHAnsi" w:hAnsiTheme="minorHAnsi" w:cstheme="minorHAnsi"/>
          <w:color w:val="000000"/>
          <w:kern w:val="36"/>
          <w:szCs w:val="22"/>
        </w:rPr>
        <w:t>, Pattern Recognition</w:t>
      </w:r>
    </w:p>
    <w:p w14:paraId="5C901B97" w14:textId="77777777" w:rsidR="00902E02" w:rsidRPr="001B1D19" w:rsidRDefault="00902E02" w:rsidP="00902E02">
      <w:pPr>
        <w:spacing w:after="12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 w:rsidRPr="00A94527"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EDUCATION</w:t>
      </w:r>
    </w:p>
    <w:p w14:paraId="1F7F4D4B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University Of Central </w:t>
      </w:r>
      <w:proofErr w:type="gramStart"/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>Missouri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 Warrensburg</w:t>
      </w:r>
      <w:proofErr w:type="gramEnd"/>
      <w:r w:rsidRPr="00A94527">
        <w:rPr>
          <w:rFonts w:ascii="Calibri" w:hAnsi="Calibri" w:cs="Calibri"/>
          <w:i/>
          <w:color w:val="000000"/>
          <w:kern w:val="36"/>
          <w:szCs w:val="22"/>
        </w:rPr>
        <w:t>, MO, July 2018</w:t>
      </w:r>
    </w:p>
    <w:p w14:paraId="71C4FD20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 xml:space="preserve">Modern Application Development Certificate  </w:t>
      </w:r>
    </w:p>
    <w:p w14:paraId="6055961F" w14:textId="77777777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bookmarkStart w:id="0" w:name="_Hlk517774277"/>
      <w:r w:rsidRPr="00A94527">
        <w:rPr>
          <w:rFonts w:ascii="Calibri" w:hAnsi="Calibri" w:cs="Calibri"/>
          <w:color w:val="000000"/>
          <w:kern w:val="36"/>
          <w:szCs w:val="22"/>
        </w:rPr>
        <w:t>This hands-on, 300-hour certificate program was designed to:</w:t>
      </w:r>
    </w:p>
    <w:p w14:paraId="4E6CFD8D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Develop strong programming fundamentals and knowledge of professional development tools</w:t>
      </w:r>
    </w:p>
    <w:p w14:paraId="4647DF57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Build an application in one language (JavaScript) using React Native and compile applications to their native languages</w:t>
      </w:r>
    </w:p>
    <w:p w14:paraId="4E4FF3A2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0" w:afterAutospacing="0"/>
        <w:ind w:left="540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Build native applications for mobile iOS and Android platforms</w:t>
      </w:r>
    </w:p>
    <w:p w14:paraId="6C425E52" w14:textId="77777777" w:rsidR="00902E02" w:rsidRPr="00A94527" w:rsidRDefault="00902E02" w:rsidP="00902E02">
      <w:pPr>
        <w:pStyle w:val="NormalWeb"/>
        <w:numPr>
          <w:ilvl w:val="0"/>
          <w:numId w:val="1"/>
        </w:numPr>
        <w:spacing w:before="0" w:beforeAutospacing="0" w:after="120" w:afterAutospacing="0"/>
        <w:ind w:left="547"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>Enhance personal effectiveness skills including integrity, self-leadership, communication, working in teams, goal setting, and career management</w:t>
      </w:r>
    </w:p>
    <w:bookmarkEnd w:id="0"/>
    <w:p w14:paraId="3BEBFD6D" w14:textId="622F1C9F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>
        <w:rPr>
          <w:rFonts w:ascii="Calibri" w:hAnsi="Calibri" w:cs="Calibri"/>
          <w:b/>
          <w:i/>
          <w:color w:val="000000"/>
          <w:kern w:val="36"/>
          <w:szCs w:val="22"/>
        </w:rPr>
        <w:t xml:space="preserve">Metropolitan Community </w:t>
      </w: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College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 </w:t>
      </w:r>
      <w:r>
        <w:rPr>
          <w:rFonts w:ascii="Calibri" w:hAnsi="Calibri" w:cs="Calibri"/>
          <w:i/>
          <w:color w:val="000000"/>
          <w:kern w:val="36"/>
          <w:szCs w:val="22"/>
        </w:rPr>
        <w:t>Kansas</w:t>
      </w:r>
      <w:proofErr w:type="gramEnd"/>
      <w:r>
        <w:rPr>
          <w:rFonts w:ascii="Calibri" w:hAnsi="Calibri" w:cs="Calibri"/>
          <w:i/>
          <w:color w:val="000000"/>
          <w:kern w:val="36"/>
          <w:szCs w:val="22"/>
        </w:rPr>
        <w:t xml:space="preserve"> City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, MO, </w:t>
      </w:r>
      <w:r>
        <w:rPr>
          <w:rFonts w:ascii="Calibri" w:hAnsi="Calibri" w:cs="Calibri"/>
          <w:i/>
          <w:color w:val="000000"/>
          <w:kern w:val="36"/>
          <w:szCs w:val="22"/>
        </w:rPr>
        <w:t>2009</w:t>
      </w:r>
    </w:p>
    <w:p w14:paraId="67660088" w14:textId="34972CD9" w:rsidR="00902E02" w:rsidRPr="00A94527" w:rsidRDefault="00902E02" w:rsidP="00902E02">
      <w:pPr>
        <w:pStyle w:val="NormalWeb"/>
        <w:spacing w:before="0" w:beforeAutospacing="0" w:after="12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r>
        <w:rPr>
          <w:rFonts w:ascii="Calibri" w:hAnsi="Calibri" w:cs="Calibri"/>
          <w:color w:val="000000"/>
          <w:kern w:val="36"/>
          <w:szCs w:val="22"/>
        </w:rPr>
        <w:t>Six Sigma Green Belt Certification</w:t>
      </w:r>
    </w:p>
    <w:p w14:paraId="4419310C" w14:textId="37C1B1FB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>
        <w:rPr>
          <w:rFonts w:ascii="Calibri" w:hAnsi="Calibri" w:cs="Calibri"/>
          <w:b/>
          <w:i/>
          <w:color w:val="000000"/>
          <w:kern w:val="36"/>
          <w:szCs w:val="22"/>
        </w:rPr>
        <w:t xml:space="preserve">Metropolitan Community </w:t>
      </w: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College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 </w:t>
      </w:r>
      <w:r>
        <w:rPr>
          <w:rFonts w:ascii="Calibri" w:hAnsi="Calibri" w:cs="Calibri"/>
          <w:i/>
          <w:color w:val="000000"/>
          <w:kern w:val="36"/>
          <w:szCs w:val="22"/>
        </w:rPr>
        <w:t>Kansas</w:t>
      </w:r>
      <w:proofErr w:type="gramEnd"/>
      <w:r>
        <w:rPr>
          <w:rFonts w:ascii="Calibri" w:hAnsi="Calibri" w:cs="Calibri"/>
          <w:i/>
          <w:color w:val="000000"/>
          <w:kern w:val="36"/>
          <w:szCs w:val="22"/>
        </w:rPr>
        <w:t xml:space="preserve"> City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, MO, </w:t>
      </w:r>
      <w:r>
        <w:rPr>
          <w:rFonts w:ascii="Calibri" w:hAnsi="Calibri" w:cs="Calibri"/>
          <w:i/>
          <w:color w:val="000000"/>
          <w:kern w:val="36"/>
          <w:szCs w:val="22"/>
        </w:rPr>
        <w:t>200</w:t>
      </w:r>
      <w:r>
        <w:rPr>
          <w:rFonts w:ascii="Calibri" w:hAnsi="Calibri" w:cs="Calibri"/>
          <w:i/>
          <w:color w:val="000000"/>
          <w:kern w:val="36"/>
          <w:szCs w:val="22"/>
        </w:rPr>
        <w:t>5 - 2007</w:t>
      </w:r>
    </w:p>
    <w:p w14:paraId="157B7DFE" w14:textId="6017EDEF" w:rsidR="00902E02" w:rsidRPr="00A94527" w:rsidRDefault="00902E02" w:rsidP="00902E02">
      <w:pPr>
        <w:pStyle w:val="NormalWeb"/>
        <w:spacing w:before="0" w:beforeAutospacing="0" w:after="120" w:afterAutospacing="0"/>
        <w:ind w:right="302"/>
        <w:rPr>
          <w:rFonts w:ascii="Calibri" w:hAnsi="Calibri" w:cs="Calibri"/>
          <w:color w:val="000000"/>
          <w:kern w:val="36"/>
          <w:szCs w:val="22"/>
        </w:rPr>
      </w:pPr>
      <w:r w:rsidRPr="00A94527">
        <w:rPr>
          <w:rFonts w:ascii="Calibri" w:hAnsi="Calibri" w:cs="Calibri"/>
          <w:color w:val="000000"/>
          <w:kern w:val="36"/>
          <w:szCs w:val="22"/>
        </w:rPr>
        <w:t xml:space="preserve">Completed credits towards </w:t>
      </w:r>
      <w:r>
        <w:rPr>
          <w:rFonts w:ascii="Calibri" w:hAnsi="Calibri" w:cs="Calibri"/>
          <w:color w:val="000000"/>
          <w:kern w:val="36"/>
          <w:szCs w:val="22"/>
        </w:rPr>
        <w:t xml:space="preserve">an </w:t>
      </w:r>
      <w:proofErr w:type="gramStart"/>
      <w:r>
        <w:rPr>
          <w:rFonts w:ascii="Calibri" w:hAnsi="Calibri" w:cs="Calibri"/>
          <w:color w:val="000000"/>
          <w:kern w:val="36"/>
          <w:szCs w:val="22"/>
        </w:rPr>
        <w:t>associate’s</w:t>
      </w:r>
      <w:proofErr w:type="gramEnd"/>
      <w:r w:rsidRPr="00A94527">
        <w:rPr>
          <w:rFonts w:ascii="Calibri" w:hAnsi="Calibri" w:cs="Calibri"/>
          <w:color w:val="000000"/>
          <w:kern w:val="36"/>
          <w:szCs w:val="22"/>
        </w:rPr>
        <w:t xml:space="preserve"> degree</w:t>
      </w:r>
    </w:p>
    <w:p w14:paraId="36CD39EF" w14:textId="4994A61A" w:rsidR="00902E02" w:rsidRPr="001B1D19" w:rsidRDefault="00902E02" w:rsidP="00902E02">
      <w:pPr>
        <w:spacing w:after="60" w:line="240" w:lineRule="auto"/>
        <w:ind w:left="-15" w:hanging="14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4"/>
        </w:rPr>
        <w:t>RECENT WORK HISTORY</w:t>
      </w:r>
    </w:p>
    <w:p w14:paraId="7A34607C" w14:textId="70EFD6BA" w:rsidR="00902E02" w:rsidRPr="00A94527" w:rsidRDefault="00902E02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>
        <w:rPr>
          <w:rFonts w:ascii="Calibri" w:hAnsi="Calibri" w:cs="Calibri"/>
          <w:b/>
          <w:i/>
          <w:color w:val="000000"/>
          <w:kern w:val="36"/>
          <w:szCs w:val="22"/>
        </w:rPr>
        <w:t xml:space="preserve">Express </w:t>
      </w: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Professionals</w:t>
      </w:r>
      <w:r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>Valet</w:t>
      </w:r>
      <w:proofErr w:type="gramEnd"/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>
        <w:rPr>
          <w:rFonts w:ascii="Calibri" w:hAnsi="Calibri" w:cs="Calibri"/>
          <w:i/>
          <w:color w:val="000000"/>
          <w:kern w:val="36"/>
          <w:szCs w:val="22"/>
        </w:rPr>
        <w:t xml:space="preserve">Kansas City International Airport, </w:t>
      </w:r>
      <w:r w:rsidR="004C7DDE">
        <w:rPr>
          <w:rFonts w:ascii="Calibri" w:hAnsi="Calibri" w:cs="Calibri"/>
          <w:i/>
          <w:color w:val="000000"/>
          <w:kern w:val="36"/>
          <w:szCs w:val="22"/>
        </w:rPr>
        <w:t>April 2018</w:t>
      </w:r>
      <w:r w:rsidRPr="00A94527">
        <w:rPr>
          <w:rFonts w:ascii="Calibri" w:hAnsi="Calibri" w:cs="Calibri"/>
          <w:i/>
          <w:color w:val="000000"/>
          <w:kern w:val="36"/>
          <w:szCs w:val="22"/>
        </w:rPr>
        <w:t xml:space="preserve"> – </w:t>
      </w:r>
      <w:r w:rsidR="004C7DDE">
        <w:rPr>
          <w:rFonts w:ascii="Calibri" w:hAnsi="Calibri" w:cs="Calibri"/>
          <w:i/>
          <w:color w:val="000000"/>
          <w:kern w:val="36"/>
          <w:szCs w:val="22"/>
        </w:rPr>
        <w:t>Present</w:t>
      </w:r>
    </w:p>
    <w:p w14:paraId="46666D02" w14:textId="17C91747" w:rsidR="00902E02" w:rsidRPr="002A2E5F" w:rsidRDefault="00902E02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Drive customer vehicle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s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between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storage area</w:t>
      </w:r>
      <w:r w:rsidR="002A2E5F" w:rsidRPr="002A2E5F">
        <w:rPr>
          <w:rFonts w:ascii="Calibri" w:eastAsia="Times New Roman" w:hAnsi="Calibri" w:cs="Calibri"/>
          <w:color w:val="000000"/>
          <w:sz w:val="24"/>
        </w:rPr>
        <w:t>s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with care</w:t>
      </w:r>
      <w:r w:rsidRPr="002A2E5F">
        <w:rPr>
          <w:rFonts w:ascii="Calibri" w:eastAsia="Times New Roman" w:hAnsi="Calibri" w:cs="Calibri"/>
          <w:color w:val="000000"/>
          <w:sz w:val="24"/>
        </w:rPr>
        <w:t xml:space="preserve"> and customer service approach</w:t>
      </w:r>
    </w:p>
    <w:p w14:paraId="1F21634A" w14:textId="25359931" w:rsidR="00902E02" w:rsidRPr="004C7DDE" w:rsidRDefault="002A2E5F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proofErr w:type="gramStart"/>
      <w:r w:rsidRPr="004C7DDE">
        <w:rPr>
          <w:rFonts w:ascii="Calibri" w:hAnsi="Calibri" w:cs="Calibri"/>
          <w:b/>
          <w:i/>
          <w:color w:val="000000"/>
          <w:kern w:val="36"/>
          <w:szCs w:val="22"/>
        </w:rPr>
        <w:t>Staffmark</w:t>
      </w:r>
      <w:r w:rsidR="00902E02" w:rsidRPr="004C7DDE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Pr="004C7DDE">
        <w:rPr>
          <w:rFonts w:ascii="Calibri" w:hAnsi="Calibri" w:cs="Calibri"/>
          <w:i/>
          <w:color w:val="000000"/>
          <w:kern w:val="36"/>
          <w:szCs w:val="22"/>
        </w:rPr>
        <w:t>Agency</w:t>
      </w:r>
      <w:proofErr w:type="gramEnd"/>
      <w:r w:rsidRPr="004C7DDE">
        <w:rPr>
          <w:rFonts w:ascii="Calibri" w:hAnsi="Calibri" w:cs="Calibri"/>
          <w:i/>
          <w:color w:val="000000"/>
          <w:kern w:val="36"/>
          <w:szCs w:val="22"/>
        </w:rPr>
        <w:t xml:space="preserve"> Associate</w:t>
      </w:r>
      <w:r w:rsidR="00902E02" w:rsidRPr="004C7DDE">
        <w:rPr>
          <w:rFonts w:ascii="Calibri" w:hAnsi="Calibri" w:cs="Calibri"/>
          <w:i/>
          <w:color w:val="000000"/>
          <w:kern w:val="36"/>
          <w:szCs w:val="22"/>
        </w:rPr>
        <w:t>, Kansas City, MO, August 2017 – February 2018</w:t>
      </w:r>
    </w:p>
    <w:p w14:paraId="40AB91D0" w14:textId="2D70F19E" w:rsidR="00902E02" w:rsidRPr="002A2E5F" w:rsidRDefault="00902E02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Contract employee completing a variety of task as requested including processing orders for customers and rack construction</w:t>
      </w:r>
    </w:p>
    <w:p w14:paraId="0009D90E" w14:textId="4F59094B" w:rsidR="00902E02" w:rsidRPr="00A94527" w:rsidRDefault="002A2E5F" w:rsidP="00902E02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proofErr w:type="gramStart"/>
      <w:r>
        <w:rPr>
          <w:rFonts w:ascii="Calibri" w:hAnsi="Calibri" w:cs="Calibri"/>
          <w:b/>
          <w:i/>
          <w:color w:val="000000"/>
          <w:kern w:val="36"/>
          <w:szCs w:val="22"/>
        </w:rPr>
        <w:t>Adecco</w:t>
      </w:r>
      <w:r w:rsidR="00902E02" w:rsidRPr="00A94527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>
        <w:rPr>
          <w:rFonts w:ascii="Calibri" w:hAnsi="Calibri" w:cs="Calibri"/>
          <w:i/>
          <w:color w:val="000000"/>
          <w:kern w:val="36"/>
          <w:szCs w:val="22"/>
        </w:rPr>
        <w:t>Contract</w:t>
      </w:r>
      <w:proofErr w:type="gramEnd"/>
      <w:r>
        <w:rPr>
          <w:rFonts w:ascii="Calibri" w:hAnsi="Calibri" w:cs="Calibri"/>
          <w:i/>
          <w:color w:val="000000"/>
          <w:kern w:val="36"/>
          <w:szCs w:val="22"/>
        </w:rPr>
        <w:t xml:space="preserve"> Employee, Kansas City, MO</w:t>
      </w:r>
      <w:r w:rsidR="00902E02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>
        <w:rPr>
          <w:rFonts w:ascii="Calibri" w:hAnsi="Calibri" w:cs="Calibri"/>
          <w:i/>
          <w:color w:val="000000"/>
          <w:kern w:val="36"/>
          <w:szCs w:val="22"/>
        </w:rPr>
        <w:t>March</w:t>
      </w:r>
      <w:r w:rsidR="00902E02" w:rsidRPr="00A94527">
        <w:rPr>
          <w:rFonts w:ascii="Calibri" w:hAnsi="Calibri" w:cs="Calibri"/>
          <w:i/>
          <w:color w:val="000000"/>
          <w:kern w:val="36"/>
          <w:szCs w:val="22"/>
        </w:rPr>
        <w:t xml:space="preserve"> 2017 – </w:t>
      </w:r>
      <w:r>
        <w:rPr>
          <w:rFonts w:ascii="Calibri" w:hAnsi="Calibri" w:cs="Calibri"/>
          <w:i/>
          <w:color w:val="000000"/>
          <w:kern w:val="36"/>
          <w:szCs w:val="22"/>
        </w:rPr>
        <w:t>August</w:t>
      </w:r>
      <w:r w:rsidR="00902E02" w:rsidRPr="00A94527">
        <w:rPr>
          <w:rFonts w:ascii="Calibri" w:hAnsi="Calibri" w:cs="Calibri"/>
          <w:i/>
          <w:color w:val="000000"/>
          <w:kern w:val="36"/>
          <w:szCs w:val="22"/>
        </w:rPr>
        <w:t xml:space="preserve"> 201</w:t>
      </w:r>
      <w:r>
        <w:rPr>
          <w:rFonts w:ascii="Calibri" w:hAnsi="Calibri" w:cs="Calibri"/>
          <w:i/>
          <w:color w:val="000000"/>
          <w:kern w:val="36"/>
          <w:szCs w:val="22"/>
        </w:rPr>
        <w:t>7</w:t>
      </w:r>
    </w:p>
    <w:p w14:paraId="20170D39" w14:textId="4A25F691" w:rsidR="002A2E5F" w:rsidRPr="002A2E5F" w:rsidRDefault="002A2E5F" w:rsidP="002A2E5F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2A2E5F">
        <w:rPr>
          <w:rFonts w:ascii="Calibri" w:eastAsia="Times New Roman" w:hAnsi="Calibri" w:cs="Calibri"/>
          <w:color w:val="000000"/>
          <w:sz w:val="24"/>
        </w:rPr>
        <w:t>Assignments included: perform PIT operations in receiving department; assist AP teachers from around the nation grade student workbooks; and prepare shipments to return to vendors</w:t>
      </w:r>
    </w:p>
    <w:p w14:paraId="4E6F66C4" w14:textId="0365AA24" w:rsidR="00902E02" w:rsidRPr="002A2E5F" w:rsidRDefault="00902E02" w:rsidP="002A2E5F">
      <w:pPr>
        <w:pStyle w:val="NormalWeb"/>
        <w:spacing w:before="0" w:beforeAutospacing="0" w:after="0" w:afterAutospacing="0"/>
        <w:ind w:right="302"/>
        <w:rPr>
          <w:rFonts w:ascii="Calibri" w:hAnsi="Calibri" w:cs="Calibri"/>
          <w:i/>
          <w:color w:val="000000"/>
          <w:kern w:val="36"/>
          <w:szCs w:val="22"/>
        </w:rPr>
      </w:pPr>
      <w:r w:rsidRPr="002A2E5F">
        <w:rPr>
          <w:rFonts w:ascii="Calibri" w:hAnsi="Calibri" w:cs="Calibri"/>
          <w:b/>
          <w:i/>
          <w:color w:val="000000"/>
          <w:kern w:val="36"/>
          <w:szCs w:val="22"/>
        </w:rPr>
        <w:t xml:space="preserve">Ford Motor </w:t>
      </w:r>
      <w:proofErr w:type="gramStart"/>
      <w:r w:rsidRPr="002A2E5F">
        <w:rPr>
          <w:rFonts w:ascii="Calibri" w:hAnsi="Calibri" w:cs="Calibri"/>
          <w:b/>
          <w:i/>
          <w:color w:val="000000"/>
          <w:kern w:val="36"/>
          <w:szCs w:val="22"/>
        </w:rPr>
        <w:t>Company</w:t>
      </w:r>
      <w:r w:rsidR="002A2E5F">
        <w:rPr>
          <w:rFonts w:ascii="Calibri" w:hAnsi="Calibri" w:cs="Calibri"/>
          <w:b/>
          <w:i/>
          <w:color w:val="000000"/>
          <w:kern w:val="36"/>
          <w:szCs w:val="22"/>
        </w:rPr>
        <w:t xml:space="preserve"> 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Assembly</w:t>
      </w:r>
      <w:proofErr w:type="gramEnd"/>
      <w:r w:rsidRPr="002A2E5F">
        <w:rPr>
          <w:rFonts w:ascii="Calibri" w:hAnsi="Calibri" w:cs="Calibri"/>
          <w:i/>
          <w:color w:val="000000"/>
          <w:kern w:val="36"/>
          <w:szCs w:val="22"/>
        </w:rPr>
        <w:t xml:space="preserve">, 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 xml:space="preserve">March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2016</w:t>
      </w:r>
      <w:r w:rsidR="002A2E5F">
        <w:rPr>
          <w:rFonts w:ascii="Calibri" w:hAnsi="Calibri" w:cs="Calibri"/>
          <w:i/>
          <w:color w:val="000000"/>
          <w:kern w:val="36"/>
          <w:szCs w:val="22"/>
        </w:rPr>
        <w:t xml:space="preserve"> – December </w:t>
      </w:r>
      <w:r w:rsidRPr="002A2E5F">
        <w:rPr>
          <w:rFonts w:ascii="Calibri" w:hAnsi="Calibri" w:cs="Calibri"/>
          <w:i/>
          <w:color w:val="000000"/>
          <w:kern w:val="36"/>
          <w:szCs w:val="22"/>
        </w:rPr>
        <w:t>2016</w:t>
      </w:r>
    </w:p>
    <w:p w14:paraId="2BD40057" w14:textId="3D6057BC" w:rsidR="00902E02" w:rsidRPr="004C7DDE" w:rsidRDefault="002A2E5F" w:rsidP="004C7DDE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 w:rsidRPr="004C7DDE">
        <w:rPr>
          <w:rFonts w:ascii="Calibri" w:eastAsia="Times New Roman" w:hAnsi="Calibri" w:cs="Calibri"/>
          <w:color w:val="000000"/>
          <w:sz w:val="24"/>
        </w:rPr>
        <w:t>A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dded and</w:t>
      </w:r>
      <w:r w:rsidR="004C7DDE">
        <w:rPr>
          <w:rFonts w:ascii="Calibri" w:eastAsia="Times New Roman" w:hAnsi="Calibri" w:cs="Calibri"/>
          <w:color w:val="000000"/>
          <w:sz w:val="24"/>
        </w:rPr>
        <w:t>/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or modified parts onto units coming down the assembly line</w:t>
      </w:r>
      <w:r w:rsidR="004C7DDE" w:rsidRPr="004C7DDE">
        <w:rPr>
          <w:rFonts w:ascii="Calibri" w:eastAsia="Times New Roman" w:hAnsi="Calibri" w:cs="Calibri"/>
          <w:color w:val="000000"/>
          <w:sz w:val="24"/>
        </w:rPr>
        <w:t xml:space="preserve">; 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 xml:space="preserve">performed cleaning </w:t>
      </w:r>
      <w:r w:rsidR="004C7DDE">
        <w:rPr>
          <w:rFonts w:ascii="Calibri" w:eastAsia="Times New Roman" w:hAnsi="Calibri" w:cs="Calibri"/>
          <w:color w:val="000000"/>
          <w:sz w:val="24"/>
        </w:rPr>
        <w:t>duties</w:t>
      </w:r>
    </w:p>
    <w:p w14:paraId="7F1DE58A" w14:textId="3534A948" w:rsidR="00902E02" w:rsidRDefault="00902E02" w:rsidP="00902E02">
      <w:pPr>
        <w:spacing w:before="10" w:after="10" w:line="240" w:lineRule="auto"/>
        <w:rPr>
          <w:sz w:val="24"/>
          <w:szCs w:val="24"/>
        </w:rPr>
      </w:pPr>
      <w:r w:rsidRP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>Staffmark/</w:t>
      </w:r>
      <w:proofErr w:type="gramStart"/>
      <w:r w:rsidRP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>OHL</w:t>
      </w:r>
      <w:r w:rsidR="004C7DDE">
        <w:rPr>
          <w:rFonts w:ascii="Calibri" w:eastAsia="Times New Roman" w:hAnsi="Calibri" w:cs="Calibri"/>
          <w:b/>
          <w:i/>
          <w:color w:val="000000"/>
          <w:kern w:val="36"/>
          <w:sz w:val="24"/>
        </w:rPr>
        <w:t xml:space="preserve">  </w:t>
      </w:r>
      <w:r>
        <w:rPr>
          <w:sz w:val="24"/>
          <w:szCs w:val="24"/>
        </w:rPr>
        <w:t>Forklift</w:t>
      </w:r>
      <w:proofErr w:type="gramEnd"/>
      <w:r>
        <w:rPr>
          <w:sz w:val="24"/>
          <w:szCs w:val="24"/>
        </w:rPr>
        <w:t xml:space="preserve"> </w:t>
      </w:r>
      <w:r w:rsidR="004C7DDE">
        <w:rPr>
          <w:sz w:val="24"/>
          <w:szCs w:val="24"/>
        </w:rPr>
        <w:t>O</w:t>
      </w:r>
      <w:r>
        <w:rPr>
          <w:sz w:val="24"/>
          <w:szCs w:val="24"/>
        </w:rPr>
        <w:t xml:space="preserve">perator, </w:t>
      </w:r>
      <w:r w:rsidR="004C7DDE">
        <w:rPr>
          <w:sz w:val="24"/>
          <w:szCs w:val="24"/>
        </w:rPr>
        <w:t xml:space="preserve">August </w:t>
      </w:r>
      <w:r>
        <w:rPr>
          <w:sz w:val="24"/>
          <w:szCs w:val="24"/>
        </w:rPr>
        <w:t>2012</w:t>
      </w:r>
      <w:r w:rsidR="004C7DDE">
        <w:rPr>
          <w:sz w:val="24"/>
          <w:szCs w:val="24"/>
        </w:rPr>
        <w:t xml:space="preserve"> – March 2016</w:t>
      </w:r>
    </w:p>
    <w:p w14:paraId="30F8E079" w14:textId="4F7BFC02" w:rsidR="00902E02" w:rsidRPr="004C7DDE" w:rsidRDefault="004C7DDE" w:rsidP="004C7DDE">
      <w:pPr>
        <w:spacing w:after="120" w:line="240" w:lineRule="auto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" w:eastAsia="Times New Roman" w:hAnsi="Calibri" w:cs="Calibri"/>
          <w:color w:val="000000"/>
          <w:sz w:val="24"/>
        </w:rPr>
        <w:t>U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 xml:space="preserve">tilized a </w:t>
      </w:r>
      <w:r>
        <w:rPr>
          <w:rFonts w:ascii="Calibri" w:eastAsia="Times New Roman" w:hAnsi="Calibri" w:cs="Calibri"/>
          <w:color w:val="000000"/>
          <w:sz w:val="24"/>
        </w:rPr>
        <w:t>s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it-</w:t>
      </w:r>
      <w:r>
        <w:rPr>
          <w:rFonts w:ascii="Calibri" w:eastAsia="Times New Roman" w:hAnsi="Calibri" w:cs="Calibri"/>
          <w:color w:val="000000"/>
          <w:sz w:val="24"/>
        </w:rPr>
        <w:t>d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own PIT to move product to and from locations within the warehous</w:t>
      </w:r>
      <w:r>
        <w:rPr>
          <w:rFonts w:ascii="Calibri" w:eastAsia="Times New Roman" w:hAnsi="Calibri" w:cs="Calibri"/>
          <w:color w:val="000000"/>
          <w:sz w:val="24"/>
        </w:rPr>
        <w:t>e; driver check-in / check-out duties and lead-type</w:t>
      </w:r>
      <w:bookmarkStart w:id="1" w:name="_GoBack"/>
      <w:bookmarkEnd w:id="1"/>
      <w:r>
        <w:rPr>
          <w:rFonts w:ascii="Calibri" w:eastAsia="Times New Roman" w:hAnsi="Calibri" w:cs="Calibri"/>
          <w:color w:val="000000"/>
          <w:sz w:val="24"/>
        </w:rPr>
        <w:t xml:space="preserve"> </w:t>
      </w:r>
      <w:r w:rsidR="00902E02" w:rsidRPr="004C7DDE">
        <w:rPr>
          <w:rFonts w:ascii="Calibri" w:eastAsia="Times New Roman" w:hAnsi="Calibri" w:cs="Calibri"/>
          <w:color w:val="000000"/>
          <w:sz w:val="24"/>
        </w:rPr>
        <w:t>duties</w:t>
      </w:r>
    </w:p>
    <w:sectPr w:rsidR="00902E02" w:rsidRPr="004C7DDE" w:rsidSect="00902E02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D1544"/>
    <w:multiLevelType w:val="hybridMultilevel"/>
    <w:tmpl w:val="1FDA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64A58"/>
    <w:multiLevelType w:val="hybridMultilevel"/>
    <w:tmpl w:val="311C6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02"/>
    <w:rsid w:val="002A2E5F"/>
    <w:rsid w:val="004C7DDE"/>
    <w:rsid w:val="0090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69B1"/>
  <w15:chartTrackingRefBased/>
  <w15:docId w15:val="{FB6FD36D-2FC0-4CE3-A17B-F7165FB1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2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E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2E0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vershot68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Banks</dc:creator>
  <cp:keywords/>
  <dc:description/>
  <cp:lastModifiedBy>Patrick Banks</cp:lastModifiedBy>
  <cp:revision>1</cp:revision>
  <dcterms:created xsi:type="dcterms:W3CDTF">2018-06-26T16:59:00Z</dcterms:created>
  <dcterms:modified xsi:type="dcterms:W3CDTF">2018-06-26T17:36:00Z</dcterms:modified>
</cp:coreProperties>
</file>